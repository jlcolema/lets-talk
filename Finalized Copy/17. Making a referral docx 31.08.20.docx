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1EBB9" w14:textId="77777777" w:rsidR="00CA7ACC" w:rsidRPr="00311A75" w:rsidRDefault="0007366D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C5CEC" wp14:editId="12C5B449">
                <wp:simplePos x="0" y="0"/>
                <wp:positionH relativeFrom="column">
                  <wp:posOffset>2495550</wp:posOffset>
                </wp:positionH>
                <wp:positionV relativeFrom="paragraph">
                  <wp:posOffset>101600</wp:posOffset>
                </wp:positionV>
                <wp:extent cx="3505200" cy="762000"/>
                <wp:effectExtent l="57150" t="38100" r="5715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261F0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6.5pt;margin-top:8pt;width:276pt;height:60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Start w:id="0" w:name="_GoBack"/>
      <w:commentRangeStart w:id="1"/>
      <w:commentRangeStart w:id="2"/>
      <w:commentRangeStart w:id="3"/>
      <w:r w:rsidR="0094601E">
        <w:rPr>
          <w:noProof/>
          <w:sz w:val="24"/>
          <w:szCs w:val="24"/>
          <w:lang w:eastAsia="en-GB"/>
        </w:rPr>
        <w:drawing>
          <wp:inline distT="0" distB="0" distL="0" distR="0" wp14:anchorId="45A2133C" wp14:editId="75C8BFE8">
            <wp:extent cx="5727700" cy="1130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commentRangeEnd w:id="1"/>
      <w:commentRangeEnd w:id="2"/>
      <w:commentRangeEnd w:id="3"/>
      <w:r w:rsidR="00A43314">
        <w:rPr>
          <w:rStyle w:val="CommentReference"/>
        </w:rPr>
        <w:commentReference w:id="3"/>
      </w:r>
      <w:r w:rsidR="00A43314">
        <w:rPr>
          <w:rStyle w:val="CommentReference"/>
        </w:rPr>
        <w:commentReference w:id="2"/>
      </w:r>
      <w:r>
        <w:rPr>
          <w:rStyle w:val="CommentReference"/>
        </w:rPr>
        <w:commentReference w:id="1"/>
      </w:r>
    </w:p>
    <w:p w14:paraId="5AACCFA7" w14:textId="77777777" w:rsidR="00DC7CBB" w:rsidRPr="00F24E5A" w:rsidRDefault="00DC7CBB" w:rsidP="000E2450">
      <w:pPr>
        <w:rPr>
          <w:rFonts w:cstheme="minorHAnsi"/>
          <w:b/>
          <w:color w:val="00B0F0"/>
          <w:sz w:val="28"/>
          <w:szCs w:val="24"/>
        </w:rPr>
      </w:pPr>
      <w:r w:rsidRPr="00F24E5A">
        <w:rPr>
          <w:rStyle w:val="A9"/>
          <w:rFonts w:cstheme="minorHAnsi"/>
          <w:b/>
          <w:color w:val="00B0F0"/>
          <w:sz w:val="28"/>
          <w:szCs w:val="24"/>
        </w:rPr>
        <w:t>Making a referral</w:t>
      </w:r>
    </w:p>
    <w:p w14:paraId="32A72365" w14:textId="16F4C4FE" w:rsidR="000E2450" w:rsidRPr="000E2450" w:rsidRDefault="000E2450" w:rsidP="000E2450">
      <w:pPr>
        <w:rPr>
          <w:sz w:val="24"/>
        </w:rPr>
      </w:pPr>
      <w:r w:rsidRPr="00CB0304">
        <w:rPr>
          <w:b/>
          <w:color w:val="800080"/>
          <w:sz w:val="24"/>
        </w:rPr>
        <w:t>Let’s Talk</w:t>
      </w:r>
      <w:r w:rsidRPr="000E2450">
        <w:rPr>
          <w:sz w:val="24"/>
        </w:rPr>
        <w:t xml:space="preserve"> </w:t>
      </w:r>
      <w:r w:rsidRPr="0055586A">
        <w:rPr>
          <w:b/>
          <w:color w:val="00B0F0"/>
          <w:sz w:val="24"/>
        </w:rPr>
        <w:t>IAPT</w:t>
      </w:r>
      <w:r w:rsidRPr="000E2450">
        <w:rPr>
          <w:sz w:val="24"/>
        </w:rPr>
        <w:t xml:space="preserve"> is available to anyone 16 years and over and registered with a GP in</w:t>
      </w:r>
      <w:r w:rsidR="00C91114">
        <w:rPr>
          <w:sz w:val="24"/>
        </w:rPr>
        <w:t xml:space="preserve"> Barnet, </w:t>
      </w:r>
      <w:r w:rsidRPr="000E2450">
        <w:rPr>
          <w:sz w:val="24"/>
        </w:rPr>
        <w:t>Enfield</w:t>
      </w:r>
      <w:r w:rsidR="00C91114">
        <w:rPr>
          <w:sz w:val="24"/>
        </w:rPr>
        <w:t xml:space="preserve"> </w:t>
      </w:r>
      <w:r w:rsidRPr="000E2450">
        <w:rPr>
          <w:sz w:val="24"/>
        </w:rPr>
        <w:t xml:space="preserve">and Haringey. If you are under 16, talk to your GP to find the right service for you. </w:t>
      </w:r>
    </w:p>
    <w:p w14:paraId="5105987B" w14:textId="77777777" w:rsidR="0002732C" w:rsidRDefault="0002732C" w:rsidP="0002732C">
      <w:pPr>
        <w:rPr>
          <w:rFonts w:cstheme="minorHAnsi"/>
          <w:color w:val="333333"/>
          <w:sz w:val="24"/>
          <w:szCs w:val="24"/>
        </w:rPr>
      </w:pPr>
      <w:r w:rsidRPr="0002732C">
        <w:rPr>
          <w:rFonts w:cstheme="minorHAnsi"/>
          <w:color w:val="333333"/>
          <w:sz w:val="24"/>
          <w:szCs w:val="24"/>
        </w:rPr>
        <w:t>We actively encourage self-referrals</w:t>
      </w:r>
      <w:r>
        <w:rPr>
          <w:rFonts w:cstheme="minorHAnsi"/>
          <w:color w:val="333333"/>
          <w:sz w:val="24"/>
          <w:szCs w:val="24"/>
        </w:rPr>
        <w:t xml:space="preserve"> but</w:t>
      </w:r>
      <w:r w:rsidRPr="0002732C">
        <w:rPr>
          <w:rFonts w:cstheme="minorHAnsi"/>
          <w:color w:val="333333"/>
          <w:sz w:val="24"/>
          <w:szCs w:val="24"/>
        </w:rPr>
        <w:t xml:space="preserve"> </w:t>
      </w:r>
      <w:r w:rsidR="00BE409D">
        <w:rPr>
          <w:rFonts w:cstheme="minorHAnsi"/>
          <w:color w:val="333333"/>
          <w:sz w:val="24"/>
          <w:szCs w:val="24"/>
        </w:rPr>
        <w:t xml:space="preserve">referrals </w:t>
      </w:r>
      <w:r w:rsidRPr="0002732C">
        <w:rPr>
          <w:rFonts w:cstheme="minorHAnsi"/>
          <w:color w:val="333333"/>
          <w:sz w:val="24"/>
          <w:szCs w:val="24"/>
        </w:rPr>
        <w:t xml:space="preserve">can </w:t>
      </w:r>
      <w:r>
        <w:rPr>
          <w:rFonts w:cstheme="minorHAnsi"/>
          <w:color w:val="333333"/>
          <w:sz w:val="24"/>
          <w:szCs w:val="24"/>
        </w:rPr>
        <w:t xml:space="preserve">also </w:t>
      </w:r>
      <w:r w:rsidRPr="0002732C">
        <w:rPr>
          <w:rFonts w:cstheme="minorHAnsi"/>
          <w:color w:val="333333"/>
          <w:sz w:val="24"/>
          <w:szCs w:val="24"/>
        </w:rPr>
        <w:t>be made by professionals, carers or patients. All we ask is that the patient is always aware of and in agreement with the referral.</w:t>
      </w:r>
    </w:p>
    <w:p w14:paraId="5EB788C3" w14:textId="77777777" w:rsidR="000E2450" w:rsidRPr="000E2450" w:rsidRDefault="000E2450" w:rsidP="000E2450">
      <w:pPr>
        <w:rPr>
          <w:sz w:val="24"/>
        </w:rPr>
      </w:pPr>
      <w:r w:rsidRPr="000E2450">
        <w:rPr>
          <w:sz w:val="24"/>
        </w:rPr>
        <w:t xml:space="preserve">If you are registered with a GP outside the areas above, you can find your local talking therapies service: </w:t>
      </w:r>
      <w:hyperlink r:id="rId7" w:history="1">
        <w:r w:rsidRPr="000E2450">
          <w:rPr>
            <w:rStyle w:val="Hyperlink"/>
            <w:rFonts w:cstheme="minorHAnsi"/>
            <w:color w:val="CC0099"/>
            <w:sz w:val="28"/>
            <w:szCs w:val="24"/>
          </w:rPr>
          <w:t>here</w:t>
        </w:r>
      </w:hyperlink>
      <w:r>
        <w:rPr>
          <w:rStyle w:val="Hyperlink"/>
          <w:rFonts w:cstheme="minorHAnsi"/>
          <w:color w:val="CC0099"/>
          <w:sz w:val="28"/>
          <w:szCs w:val="24"/>
          <w:u w:val="none"/>
        </w:rPr>
        <w:t xml:space="preserve"> </w:t>
      </w:r>
      <w:r w:rsidRPr="000E2450">
        <w:rPr>
          <w:rStyle w:val="Hyperlink"/>
          <w:rFonts w:cstheme="minorHAnsi"/>
          <w:color w:val="auto"/>
          <w:sz w:val="24"/>
          <w:szCs w:val="24"/>
          <w:u w:val="none"/>
        </w:rPr>
        <w:t>(Hyperlink)</w:t>
      </w:r>
    </w:p>
    <w:p w14:paraId="42069820" w14:textId="56E3D92B" w:rsidR="00311A75" w:rsidRPr="000E2450" w:rsidRDefault="00311A75" w:rsidP="000E2450">
      <w:pPr>
        <w:rPr>
          <w:rStyle w:val="A2"/>
          <w:rFonts w:cstheme="minorHAnsi"/>
          <w:sz w:val="24"/>
          <w:szCs w:val="24"/>
        </w:rPr>
      </w:pPr>
      <w:r w:rsidRPr="000E2450">
        <w:rPr>
          <w:rStyle w:val="A2"/>
          <w:rFonts w:cstheme="minorHAnsi"/>
          <w:sz w:val="24"/>
          <w:szCs w:val="24"/>
        </w:rPr>
        <w:t>The service is designed to work with mild to moderate common mental illnesses, including depression and anxiety disorders.</w:t>
      </w:r>
      <w:ins w:id="4" w:author="Main Nicole" w:date="2020-09-03T12:14:00Z">
        <w:r w:rsidR="00A43314">
          <w:rPr>
            <w:rStyle w:val="A2"/>
            <w:rFonts w:cstheme="minorHAnsi"/>
            <w:sz w:val="24"/>
            <w:szCs w:val="24"/>
          </w:rPr>
          <w:t xml:space="preserve">  Please note that</w:t>
        </w:r>
      </w:ins>
      <w:r w:rsidRPr="000E2450">
        <w:rPr>
          <w:rStyle w:val="A2"/>
          <w:rFonts w:cstheme="minorHAnsi"/>
          <w:sz w:val="24"/>
          <w:szCs w:val="24"/>
        </w:rPr>
        <w:t xml:space="preserve"> </w:t>
      </w:r>
      <w:ins w:id="5" w:author="Main Nicole" w:date="2020-09-03T12:14:00Z">
        <w:r w:rsidR="00A43314">
          <w:rPr>
            <w:rStyle w:val="A2"/>
            <w:rFonts w:cstheme="minorHAnsi"/>
            <w:sz w:val="24"/>
            <w:szCs w:val="24"/>
          </w:rPr>
          <w:t xml:space="preserve">IAPT services are unable to provide therapy for </w:t>
        </w:r>
      </w:ins>
      <w:del w:id="6" w:author="Main Nicole" w:date="2020-09-03T12:14:00Z">
        <w:r w:rsidRPr="000E2450" w:rsidDel="00A43314">
          <w:rPr>
            <w:rStyle w:val="A2"/>
            <w:rFonts w:cstheme="minorHAnsi"/>
            <w:sz w:val="24"/>
            <w:szCs w:val="24"/>
          </w:rPr>
          <w:delText xml:space="preserve">However, </w:delText>
        </w:r>
      </w:del>
      <w:r w:rsidRPr="000E2450">
        <w:rPr>
          <w:rStyle w:val="A2"/>
          <w:rFonts w:cstheme="minorHAnsi"/>
          <w:sz w:val="24"/>
          <w:szCs w:val="24"/>
        </w:rPr>
        <w:t>people with significant issues of risk to self or others</w:t>
      </w:r>
      <w:ins w:id="7" w:author="Main Nicole" w:date="2020-09-03T12:12:00Z">
        <w:r w:rsidR="00A43314">
          <w:rPr>
            <w:rStyle w:val="A2"/>
            <w:rFonts w:cstheme="minorHAnsi"/>
            <w:sz w:val="24"/>
            <w:szCs w:val="24"/>
          </w:rPr>
          <w:t>, or those with severe mental health or drug and alcohol problems</w:t>
        </w:r>
      </w:ins>
      <w:del w:id="8" w:author="Main Nicole" w:date="2020-09-03T12:15:00Z">
        <w:r w:rsidRPr="000E2450" w:rsidDel="00A43314">
          <w:rPr>
            <w:rStyle w:val="A2"/>
            <w:rFonts w:cstheme="minorHAnsi"/>
            <w:sz w:val="24"/>
            <w:szCs w:val="24"/>
          </w:rPr>
          <w:delText xml:space="preserve"> </w:delText>
        </w:r>
      </w:del>
      <w:ins w:id="9" w:author="Main Nicole" w:date="2020-09-03T12:13:00Z">
        <w:r w:rsidR="00A43314">
          <w:rPr>
            <w:rStyle w:val="A2"/>
            <w:rFonts w:cstheme="minorHAnsi"/>
            <w:sz w:val="24"/>
            <w:szCs w:val="24"/>
          </w:rPr>
          <w:t xml:space="preserve"> </w:t>
        </w:r>
      </w:ins>
      <w:del w:id="10" w:author="Main Nicole" w:date="2020-09-03T12:13:00Z">
        <w:r w:rsidRPr="000E2450" w:rsidDel="00A43314">
          <w:rPr>
            <w:rStyle w:val="A2"/>
            <w:rFonts w:cstheme="minorHAnsi"/>
            <w:sz w:val="24"/>
            <w:szCs w:val="24"/>
          </w:rPr>
          <w:delText>would be stepped up to the appropriate specialist mental health team.</w:delText>
        </w:r>
        <w:r w:rsidR="00A43314" w:rsidDel="00A43314">
          <w:rPr>
            <w:rStyle w:val="A2"/>
            <w:rFonts w:cstheme="minorHAnsi"/>
            <w:sz w:val="24"/>
            <w:szCs w:val="24"/>
          </w:rPr>
          <w:delText xml:space="preserve">  </w:delText>
        </w:r>
      </w:del>
    </w:p>
    <w:p w14:paraId="1206E410" w14:textId="77777777" w:rsidR="0002732C" w:rsidRPr="0002732C" w:rsidRDefault="0002732C" w:rsidP="0002732C">
      <w:pPr>
        <w:spacing w:after="0"/>
        <w:rPr>
          <w:rFonts w:cstheme="minorHAnsi"/>
          <w:color w:val="333333"/>
          <w:sz w:val="24"/>
          <w:szCs w:val="24"/>
        </w:rPr>
      </w:pPr>
    </w:p>
    <w:p w14:paraId="2D67E486" w14:textId="77777777" w:rsidR="0094601E" w:rsidRPr="000E2450" w:rsidRDefault="0094601E" w:rsidP="000E2450">
      <w:pPr>
        <w:rPr>
          <w:color w:val="444444"/>
        </w:rPr>
      </w:pPr>
      <w:commentRangeStart w:id="11"/>
      <w:r w:rsidRPr="000E2450">
        <w:rPr>
          <w:noProof/>
          <w:color w:val="444444"/>
          <w:lang w:eastAsia="en-GB"/>
        </w:rPr>
        <w:drawing>
          <wp:inline distT="0" distB="0" distL="0" distR="0" wp14:anchorId="317722B0" wp14:editId="427A9A12">
            <wp:extent cx="5664200" cy="97132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 w:rsidR="00A43314">
        <w:rPr>
          <w:rStyle w:val="CommentReference"/>
        </w:rPr>
        <w:commentReference w:id="11"/>
      </w:r>
    </w:p>
    <w:p w14:paraId="05B6B0B1" w14:textId="77777777" w:rsidR="0094601E" w:rsidRPr="000E2450" w:rsidRDefault="0094601E" w:rsidP="000E2450">
      <w:pPr>
        <w:rPr>
          <w:rStyle w:val="A2"/>
          <w:rFonts w:cstheme="minorHAnsi"/>
          <w:sz w:val="6"/>
          <w:szCs w:val="24"/>
        </w:rPr>
      </w:pPr>
      <w:r w:rsidRPr="000E2450">
        <w:rPr>
          <w:rStyle w:val="A10"/>
          <w:rFonts w:cstheme="minorHAnsi"/>
          <w:sz w:val="22"/>
        </w:rPr>
        <w:t>For those registered with an Enfield or Barnet GP</w:t>
      </w:r>
      <w:r w:rsidRPr="000E2450">
        <w:rPr>
          <w:rStyle w:val="A10"/>
          <w:rFonts w:cstheme="minorHAnsi"/>
          <w:sz w:val="22"/>
        </w:rPr>
        <w:tab/>
      </w:r>
      <w:r w:rsidR="000E2450" w:rsidRPr="000E2450">
        <w:rPr>
          <w:rStyle w:val="A10"/>
          <w:rFonts w:cstheme="minorHAnsi"/>
          <w:sz w:val="22"/>
        </w:rPr>
        <w:t xml:space="preserve">   </w:t>
      </w:r>
      <w:r w:rsidRPr="000E2450">
        <w:rPr>
          <w:rStyle w:val="A10"/>
          <w:rFonts w:cstheme="minorHAnsi"/>
          <w:sz w:val="22"/>
        </w:rPr>
        <w:t xml:space="preserve"> </w:t>
      </w:r>
      <w:proofErr w:type="gramStart"/>
      <w:r w:rsidRPr="000E2450">
        <w:rPr>
          <w:rStyle w:val="A10"/>
          <w:rFonts w:cstheme="minorHAnsi"/>
          <w:sz w:val="22"/>
        </w:rPr>
        <w:t>For</w:t>
      </w:r>
      <w:proofErr w:type="gramEnd"/>
      <w:r w:rsidRPr="000E2450">
        <w:rPr>
          <w:rStyle w:val="A10"/>
          <w:rFonts w:cstheme="minorHAnsi"/>
          <w:sz w:val="22"/>
        </w:rPr>
        <w:t xml:space="preserve"> those registered with a Haringey GP</w:t>
      </w:r>
    </w:p>
    <w:p w14:paraId="4CA518C4" w14:textId="77777777" w:rsidR="0094601E" w:rsidRDefault="000E2450" w:rsidP="000E2450">
      <w:pPr>
        <w:jc w:val="center"/>
        <w:rPr>
          <w:rStyle w:val="A2"/>
          <w:rFonts w:cstheme="minorHAnsi"/>
          <w:sz w:val="24"/>
          <w:szCs w:val="24"/>
        </w:rPr>
      </w:pPr>
      <w:r w:rsidRPr="000E2450">
        <w:rPr>
          <w:rStyle w:val="A2"/>
          <w:rFonts w:cstheme="minorHAnsi"/>
          <w:sz w:val="24"/>
          <w:szCs w:val="24"/>
        </w:rPr>
        <w:t xml:space="preserve">This </w:t>
      </w:r>
      <w:r w:rsidR="0094601E" w:rsidRPr="000E2450">
        <w:rPr>
          <w:rStyle w:val="A2"/>
          <w:rFonts w:cstheme="minorHAnsi"/>
          <w:sz w:val="24"/>
          <w:szCs w:val="24"/>
        </w:rPr>
        <w:t>will open a secure web page where you can enter your details.</w:t>
      </w:r>
    </w:p>
    <w:p w14:paraId="74B40652" w14:textId="77777777" w:rsidR="000E2450" w:rsidRPr="000E2450" w:rsidRDefault="000E2450" w:rsidP="0002732C">
      <w:pPr>
        <w:spacing w:after="0"/>
        <w:jc w:val="center"/>
        <w:rPr>
          <w:rFonts w:cstheme="minorHAnsi"/>
          <w:color w:val="000000"/>
          <w:sz w:val="24"/>
          <w:szCs w:val="24"/>
        </w:rPr>
      </w:pPr>
    </w:p>
    <w:p w14:paraId="39635FF1" w14:textId="77777777" w:rsidR="0094601E" w:rsidRDefault="0094601E" w:rsidP="000E2450">
      <w:pPr>
        <w:rPr>
          <w:rStyle w:val="A2"/>
          <w:rFonts w:cstheme="minorHAnsi"/>
          <w:sz w:val="24"/>
          <w:szCs w:val="24"/>
        </w:rPr>
      </w:pPr>
      <w:r w:rsidRPr="000E2450">
        <w:rPr>
          <w:rStyle w:val="A2"/>
          <w:rFonts w:cstheme="minorHAnsi"/>
          <w:sz w:val="24"/>
          <w:szCs w:val="24"/>
        </w:rPr>
        <w:t xml:space="preserve">We will try to contact you within two weeks of your </w:t>
      </w:r>
      <w:r w:rsidR="006F5267" w:rsidRPr="000E2450">
        <w:rPr>
          <w:rStyle w:val="A2"/>
          <w:rFonts w:cstheme="minorHAnsi"/>
          <w:sz w:val="24"/>
          <w:szCs w:val="24"/>
        </w:rPr>
        <w:t>referral;</w:t>
      </w:r>
      <w:r w:rsidRPr="000E2450">
        <w:rPr>
          <w:rStyle w:val="A2"/>
          <w:rFonts w:cstheme="minorHAnsi"/>
          <w:sz w:val="24"/>
          <w:szCs w:val="24"/>
        </w:rPr>
        <w:t xml:space="preserve"> however this may not always be possible due to the large number of referrals we receive.</w:t>
      </w:r>
    </w:p>
    <w:p w14:paraId="3464669C" w14:textId="77777777" w:rsidR="000E2450" w:rsidRDefault="000E2450" w:rsidP="0055586A">
      <w:pPr>
        <w:rPr>
          <w:rStyle w:val="A2"/>
          <w:color w:val="auto"/>
          <w:sz w:val="24"/>
          <w:szCs w:val="22"/>
        </w:rPr>
      </w:pPr>
      <w:r w:rsidRPr="000E2450">
        <w:rPr>
          <w:sz w:val="24"/>
        </w:rPr>
        <w:t>In line with our policy we are unable to disclose any information regarding a client’s referral without their verbal consent.</w:t>
      </w:r>
    </w:p>
    <w:p w14:paraId="0AC14225" w14:textId="77777777" w:rsidR="0055586A" w:rsidRPr="000E2450" w:rsidRDefault="0055586A" w:rsidP="0055586A">
      <w:pPr>
        <w:spacing w:after="0"/>
        <w:rPr>
          <w:rStyle w:val="A2"/>
          <w:color w:val="auto"/>
          <w:sz w:val="24"/>
          <w:szCs w:val="22"/>
        </w:rPr>
      </w:pPr>
    </w:p>
    <w:p w14:paraId="33134641" w14:textId="77777777" w:rsidR="0002732C" w:rsidRDefault="000E2450" w:rsidP="000E2450">
      <w:pPr>
        <w:rPr>
          <w:sz w:val="24"/>
        </w:rPr>
      </w:pPr>
      <w:r w:rsidRPr="00F24E5A">
        <w:rPr>
          <w:b/>
          <w:color w:val="00B0F0"/>
          <w:sz w:val="24"/>
        </w:rPr>
        <w:t>Please note</w:t>
      </w:r>
      <w:r w:rsidRPr="00F24E5A">
        <w:rPr>
          <w:color w:val="00B0F0"/>
          <w:sz w:val="24"/>
        </w:rPr>
        <w:t xml:space="preserve"> </w:t>
      </w:r>
      <w:r w:rsidRPr="000E2450">
        <w:rPr>
          <w:sz w:val="24"/>
        </w:rPr>
        <w:t>-</w:t>
      </w:r>
      <w:r w:rsidR="00311A75" w:rsidRPr="000E2450">
        <w:rPr>
          <w:sz w:val="24"/>
        </w:rPr>
        <w:t xml:space="preserve"> </w:t>
      </w:r>
      <w:r w:rsidRPr="000E2450">
        <w:rPr>
          <w:sz w:val="24"/>
        </w:rPr>
        <w:t>F</w:t>
      </w:r>
      <w:r w:rsidR="00311A75" w:rsidRPr="000E2450">
        <w:rPr>
          <w:sz w:val="24"/>
        </w:rPr>
        <w:t xml:space="preserve">irst assessments will be carried out by telephone unless there is a specific request for a face to face appointment. </w:t>
      </w:r>
    </w:p>
    <w:p w14:paraId="057B0A07" w14:textId="5308195C" w:rsidR="00DC7CBB" w:rsidRPr="000E2450" w:rsidRDefault="00311A75" w:rsidP="000E2450">
      <w:pPr>
        <w:rPr>
          <w:sz w:val="24"/>
        </w:rPr>
      </w:pPr>
      <w:r w:rsidRPr="000E2450">
        <w:rPr>
          <w:sz w:val="24"/>
        </w:rPr>
        <w:lastRenderedPageBreak/>
        <w:t xml:space="preserve">Therapy can take place over the phone, face-to-face or online. We </w:t>
      </w:r>
      <w:r w:rsidR="00E317B4">
        <w:rPr>
          <w:sz w:val="24"/>
        </w:rPr>
        <w:t xml:space="preserve">have therapists that speak and can </w:t>
      </w:r>
      <w:r w:rsidRPr="000E2450">
        <w:rPr>
          <w:sz w:val="24"/>
        </w:rPr>
        <w:t xml:space="preserve">offer assessments </w:t>
      </w:r>
      <w:r w:rsidR="00E317B4">
        <w:rPr>
          <w:sz w:val="24"/>
        </w:rPr>
        <w:t xml:space="preserve">in </w:t>
      </w:r>
      <w:commentRangeStart w:id="12"/>
      <w:commentRangeStart w:id="13"/>
      <w:r w:rsidR="00E317B4">
        <w:rPr>
          <w:sz w:val="24"/>
        </w:rPr>
        <w:t xml:space="preserve">other languages </w:t>
      </w:r>
      <w:commentRangeEnd w:id="12"/>
      <w:r w:rsidR="00E317B4">
        <w:rPr>
          <w:rStyle w:val="CommentReference"/>
        </w:rPr>
        <w:commentReference w:id="12"/>
      </w:r>
      <w:commentRangeEnd w:id="13"/>
      <w:r w:rsidR="00A43314">
        <w:rPr>
          <w:rStyle w:val="CommentReference"/>
        </w:rPr>
        <w:commentReference w:id="13"/>
      </w:r>
      <w:r w:rsidR="00E317B4">
        <w:rPr>
          <w:sz w:val="24"/>
        </w:rPr>
        <w:t xml:space="preserve">and where this is not possible </w:t>
      </w:r>
      <w:r w:rsidRPr="000E2450">
        <w:rPr>
          <w:sz w:val="24"/>
        </w:rPr>
        <w:t>interpreters are available on request.</w:t>
      </w:r>
    </w:p>
    <w:sectPr w:rsidR="00DC7CBB" w:rsidRPr="000E2450" w:rsidSect="00BE409D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Main Nicole" w:date="2020-09-03T12:17:00Z" w:initials="MN">
    <w:p w14:paraId="681E1E55" w14:textId="2FDB6D37" w:rsidR="00A43314" w:rsidRDefault="00A43314">
      <w:pPr>
        <w:pStyle w:val="CommentText"/>
      </w:pPr>
      <w:r>
        <w:rPr>
          <w:rStyle w:val="CommentReference"/>
        </w:rPr>
        <w:annotationRef/>
      </w:r>
      <w:r>
        <w:t>Re the logo – can we have IAPT bigger? Same height as tallest of Let’s Talk letters??</w:t>
      </w:r>
    </w:p>
  </w:comment>
  <w:comment w:id="2" w:author="Main Nicole" w:date="2020-09-03T12:10:00Z" w:initials="MN">
    <w:p w14:paraId="735E8780" w14:textId="51596520" w:rsidR="00A43314" w:rsidRDefault="00A43314">
      <w:pPr>
        <w:pStyle w:val="CommentText"/>
      </w:pPr>
      <w:r>
        <w:rPr>
          <w:rStyle w:val="CommentReference"/>
        </w:rPr>
        <w:annotationRef/>
      </w:r>
      <w:r>
        <w:t>Throughout the website can we keep the order as the trust name, so Barnet first, then Enfield, then Haringey?</w:t>
      </w:r>
    </w:p>
  </w:comment>
  <w:comment w:id="1" w:author="Bailey Faye" w:date="2020-07-22T15:37:00Z" w:initials="BF">
    <w:p w14:paraId="74758019" w14:textId="77777777" w:rsidR="0007366D" w:rsidRDefault="0007366D">
      <w:pPr>
        <w:pStyle w:val="CommentText"/>
      </w:pPr>
      <w:r>
        <w:rPr>
          <w:rStyle w:val="CommentReference"/>
        </w:rPr>
        <w:annotationRef/>
      </w:r>
      <w:r>
        <w:t>Make a referral</w:t>
      </w:r>
    </w:p>
  </w:comment>
  <w:comment w:id="11" w:author="Main Nicole" w:date="2020-09-03T12:15:00Z" w:initials="MN">
    <w:p w14:paraId="7E0F36C9" w14:textId="5D718C3E" w:rsidR="00A43314" w:rsidRDefault="00A43314">
      <w:pPr>
        <w:pStyle w:val="CommentText"/>
      </w:pPr>
      <w:r>
        <w:rPr>
          <w:rStyle w:val="CommentReference"/>
        </w:rPr>
        <w:annotationRef/>
      </w:r>
      <w:r>
        <w:t>Please reorder to say ‘Barnet and Enfield’</w:t>
      </w:r>
    </w:p>
  </w:comment>
  <w:comment w:id="12" w:author="Lotte Friedrich" w:date="2020-08-31T21:15:00Z" w:initials="LF">
    <w:p w14:paraId="78C1C6DE" w14:textId="69A2DF00" w:rsidR="00E317B4" w:rsidRDefault="00E317B4">
      <w:pPr>
        <w:pStyle w:val="CommentText"/>
      </w:pPr>
      <w:r>
        <w:rPr>
          <w:rStyle w:val="CommentReference"/>
        </w:rPr>
        <w:annotationRef/>
      </w:r>
      <w:r>
        <w:t xml:space="preserve">Do we want to list languages available? Would need a separate page per service and </w:t>
      </w:r>
      <w:r w:rsidR="00C91114">
        <w:t xml:space="preserve">then </w:t>
      </w:r>
      <w:r>
        <w:t xml:space="preserve">need to keep the page updated </w:t>
      </w:r>
      <w:r w:rsidR="00C91114">
        <w:t xml:space="preserve">so I’m voting not. </w:t>
      </w:r>
    </w:p>
  </w:comment>
  <w:comment w:id="13" w:author="Main Nicole" w:date="2020-09-03T12:11:00Z" w:initials="MN">
    <w:p w14:paraId="4828CC04" w14:textId="681B88A4" w:rsidR="00A43314" w:rsidRDefault="00A43314">
      <w:pPr>
        <w:pStyle w:val="CommentText"/>
      </w:pPr>
      <w:r>
        <w:rPr>
          <w:rStyle w:val="CommentReference"/>
        </w:rPr>
        <w:annotationRef/>
      </w:r>
      <w:r>
        <w:t>Agreed.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758019" w15:done="0"/>
  <w15:commentEx w15:paraId="78C1C6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7E708" w16cex:dateUtc="2020-08-31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758019" w16cid:durableId="22F7E6C2"/>
  <w16cid:commentId w16cid:paraId="78C1C6DE" w16cid:durableId="22F7E7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otte Friedrich">
    <w15:presenceInfo w15:providerId="Windows Live" w15:userId="c1695173b13767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BB"/>
    <w:rsid w:val="0002732C"/>
    <w:rsid w:val="0007366D"/>
    <w:rsid w:val="000E2450"/>
    <w:rsid w:val="001054AB"/>
    <w:rsid w:val="00311A75"/>
    <w:rsid w:val="003434EF"/>
    <w:rsid w:val="0055586A"/>
    <w:rsid w:val="006F5267"/>
    <w:rsid w:val="0094601E"/>
    <w:rsid w:val="0097513B"/>
    <w:rsid w:val="00A43314"/>
    <w:rsid w:val="00BE409D"/>
    <w:rsid w:val="00C91114"/>
    <w:rsid w:val="00CB0304"/>
    <w:rsid w:val="00D63255"/>
    <w:rsid w:val="00DC7CBB"/>
    <w:rsid w:val="00E317B4"/>
    <w:rsid w:val="00F2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4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Normal"/>
    <w:next w:val="Normal"/>
    <w:uiPriority w:val="99"/>
    <w:rsid w:val="00DC7CBB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character" w:customStyle="1" w:styleId="A9">
    <w:name w:val="A9"/>
    <w:uiPriority w:val="99"/>
    <w:rsid w:val="00DC7CBB"/>
    <w:rPr>
      <w:color w:val="000000"/>
      <w:sz w:val="100"/>
      <w:szCs w:val="100"/>
    </w:rPr>
  </w:style>
  <w:style w:type="character" w:customStyle="1" w:styleId="A2">
    <w:name w:val="A2"/>
    <w:uiPriority w:val="99"/>
    <w:rsid w:val="00DC7CBB"/>
    <w:rPr>
      <w:color w:val="000000"/>
      <w:sz w:val="64"/>
      <w:szCs w:val="64"/>
    </w:rPr>
  </w:style>
  <w:style w:type="character" w:styleId="Hyperlink">
    <w:name w:val="Hyperlink"/>
    <w:basedOn w:val="DefaultParagraphFont"/>
    <w:uiPriority w:val="99"/>
    <w:semiHidden/>
    <w:unhideWhenUsed/>
    <w:rsid w:val="00311A7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60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0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0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0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01E"/>
    <w:rPr>
      <w:b/>
      <w:bCs/>
      <w:sz w:val="20"/>
      <w:szCs w:val="20"/>
    </w:rPr>
  </w:style>
  <w:style w:type="character" w:customStyle="1" w:styleId="A10">
    <w:name w:val="A10"/>
    <w:uiPriority w:val="99"/>
    <w:rsid w:val="0094601E"/>
    <w:rPr>
      <w:color w:val="000000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Normal"/>
    <w:next w:val="Normal"/>
    <w:uiPriority w:val="99"/>
    <w:rsid w:val="00DC7CBB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character" w:customStyle="1" w:styleId="A9">
    <w:name w:val="A9"/>
    <w:uiPriority w:val="99"/>
    <w:rsid w:val="00DC7CBB"/>
    <w:rPr>
      <w:color w:val="000000"/>
      <w:sz w:val="100"/>
      <w:szCs w:val="100"/>
    </w:rPr>
  </w:style>
  <w:style w:type="character" w:customStyle="1" w:styleId="A2">
    <w:name w:val="A2"/>
    <w:uiPriority w:val="99"/>
    <w:rsid w:val="00DC7CBB"/>
    <w:rPr>
      <w:color w:val="000000"/>
      <w:sz w:val="64"/>
      <w:szCs w:val="64"/>
    </w:rPr>
  </w:style>
  <w:style w:type="character" w:styleId="Hyperlink">
    <w:name w:val="Hyperlink"/>
    <w:basedOn w:val="DefaultParagraphFont"/>
    <w:uiPriority w:val="99"/>
    <w:semiHidden/>
    <w:unhideWhenUsed/>
    <w:rsid w:val="00311A7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60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0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0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0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01E"/>
    <w:rPr>
      <w:b/>
      <w:bCs/>
      <w:sz w:val="20"/>
      <w:szCs w:val="20"/>
    </w:rPr>
  </w:style>
  <w:style w:type="character" w:customStyle="1" w:styleId="A10">
    <w:name w:val="A10"/>
    <w:uiPriority w:val="99"/>
    <w:rsid w:val="0094601E"/>
    <w:rPr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hyperlink" Target="https://beta.nhs.uk/find-a-psychological-therapies-service/" TargetMode="External"/><Relationship Id="rId12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BEHMT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 Faye</dc:creator>
  <cp:lastModifiedBy>Main Nicole</cp:lastModifiedBy>
  <cp:revision>2</cp:revision>
  <dcterms:created xsi:type="dcterms:W3CDTF">2020-09-03T11:18:00Z</dcterms:created>
  <dcterms:modified xsi:type="dcterms:W3CDTF">2020-09-03T11:18:00Z</dcterms:modified>
</cp:coreProperties>
</file>