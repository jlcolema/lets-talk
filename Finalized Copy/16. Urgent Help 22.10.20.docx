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9455" w14:textId="5F785AFD" w:rsidR="00FF5CD5" w:rsidRPr="00F2654C" w:rsidRDefault="00FF5CD5" w:rsidP="00FF5CD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</w:pPr>
      <w:r w:rsidRPr="00F2654C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Urgent Help </w:t>
      </w:r>
    </w:p>
    <w:p w14:paraId="37628F4B" w14:textId="373FCD9D" w:rsidR="00FF5CD5" w:rsidRDefault="00FF5CD5" w:rsidP="00FF5C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3A36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Let’s Talk IAPT </w:t>
      </w:r>
      <w:r w:rsidR="00836F74"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is not able </w:t>
      </w: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to provide support for people who are in immediate </w:t>
      </w:r>
      <w:r w:rsidR="00836F74"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danger </w:t>
      </w: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>and crisis</w:t>
      </w:r>
      <w:r w:rsidR="00836F74"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 </w:t>
      </w:r>
      <w:r w:rsidR="007833E0">
        <w:rPr>
          <w:rFonts w:ascii="Arial" w:eastAsia="Times New Roman" w:hAnsi="Arial" w:cs="Arial"/>
          <w:color w:val="453A36"/>
          <w:sz w:val="21"/>
          <w:szCs w:val="21"/>
          <w:lang w:eastAsia="en-GB"/>
        </w:rPr>
        <w:t>or immediate</w:t>
      </w: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 risk of serious harm or injury</w:t>
      </w:r>
      <w:r w:rsidR="00836F74">
        <w:rPr>
          <w:rFonts w:ascii="Arial" w:eastAsia="Times New Roman" w:hAnsi="Arial" w:cs="Arial"/>
          <w:color w:val="453A36"/>
          <w:sz w:val="21"/>
          <w:szCs w:val="21"/>
          <w:lang w:eastAsia="en-GB"/>
        </w:rPr>
        <w:t>.</w:t>
      </w: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 </w:t>
      </w:r>
    </w:p>
    <w:p w14:paraId="6C636060" w14:textId="3414CE77" w:rsidR="00836F74" w:rsidDel="00836F74" w:rsidRDefault="00836F74" w:rsidP="00FF5CD5">
      <w:pPr>
        <w:shd w:val="clear" w:color="auto" w:fill="FFFFFF"/>
        <w:spacing w:after="240" w:line="240" w:lineRule="auto"/>
        <w:rPr>
          <w:del w:id="0" w:author="knightta" w:date="2020-10-20T13:06:00Z"/>
          <w:rFonts w:ascii="Arial" w:eastAsia="Times New Roman" w:hAnsi="Arial" w:cs="Arial"/>
          <w:color w:val="453A36"/>
          <w:sz w:val="21"/>
          <w:szCs w:val="21"/>
          <w:lang w:eastAsia="en-GB"/>
        </w:rPr>
      </w:pPr>
      <w:r w:rsidRPr="007833E0">
        <w:rPr>
          <w:rFonts w:ascii="Arial" w:eastAsia="Times New Roman" w:hAnsi="Arial" w:cs="Arial"/>
          <w:b/>
          <w:color w:val="453A36"/>
          <w:sz w:val="21"/>
          <w:szCs w:val="21"/>
          <w:lang w:eastAsia="en-GB"/>
        </w:rPr>
        <w:t>If you are in need of immediate help or in crisis, please contact the services below for support</w:t>
      </w: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.  </w:t>
      </w:r>
    </w:p>
    <w:p w14:paraId="1D417EEE" w14:textId="77777777" w:rsidR="00836F74" w:rsidRPr="00836F74" w:rsidRDefault="00836F74" w:rsidP="00FF5C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3A36"/>
          <w:sz w:val="21"/>
          <w:szCs w:val="21"/>
          <w:lang w:eastAsia="en-GB"/>
        </w:rPr>
      </w:pPr>
    </w:p>
    <w:p w14:paraId="07B0083C" w14:textId="7E1259B8" w:rsidR="00F2654C" w:rsidRPr="007833E0" w:rsidRDefault="001C73F4" w:rsidP="005A7DD5">
      <w:pPr>
        <w:shd w:val="clear" w:color="auto" w:fill="FFFFFF"/>
        <w:tabs>
          <w:tab w:val="left" w:pos="3888"/>
        </w:tabs>
        <w:spacing w:after="240" w:line="240" w:lineRule="auto"/>
        <w:rPr>
          <w:rFonts w:ascii="Arial" w:eastAsia="Times New Roman" w:hAnsi="Arial" w:cs="Arial"/>
          <w:b/>
          <w:lang w:eastAsia="en-GB"/>
        </w:rPr>
      </w:pPr>
      <w:r w:rsidRPr="007833E0">
        <w:rPr>
          <w:rFonts w:ascii="Arial" w:eastAsia="Times New Roman" w:hAnsi="Arial" w:cs="Arial"/>
          <w:b/>
          <w:lang w:eastAsia="en-GB"/>
        </w:rPr>
        <w:t>B</w:t>
      </w:r>
      <w:r w:rsidR="007833E0" w:rsidRPr="007833E0">
        <w:rPr>
          <w:rFonts w:ascii="Arial" w:eastAsia="Times New Roman" w:hAnsi="Arial" w:cs="Arial"/>
          <w:b/>
          <w:lang w:eastAsia="en-GB"/>
        </w:rPr>
        <w:t xml:space="preserve">arnet, Enfield and Haringey Mental Health Trust - </w:t>
      </w:r>
      <w:r w:rsidR="005A7DD5" w:rsidRPr="007833E0">
        <w:rPr>
          <w:rFonts w:ascii="Arial" w:eastAsia="Times New Roman" w:hAnsi="Arial" w:cs="Arial"/>
          <w:b/>
          <w:lang w:eastAsia="en-GB"/>
        </w:rPr>
        <w:t>24-hour Crisis Telephone Service</w:t>
      </w:r>
      <w:r w:rsidR="000758F7">
        <w:rPr>
          <w:rFonts w:ascii="Arial" w:eastAsia="Times New Roman" w:hAnsi="Arial" w:cs="Arial"/>
          <w:b/>
          <w:lang w:eastAsia="en-GB"/>
        </w:rPr>
        <w:t xml:space="preserve">: </w:t>
      </w:r>
      <w:r w:rsidR="007833E0" w:rsidRPr="007833E0">
        <w:rPr>
          <w:rFonts w:ascii="Arial" w:eastAsia="Times New Roman" w:hAnsi="Arial" w:cs="Arial"/>
          <w:b/>
          <w:lang w:eastAsia="en-GB"/>
        </w:rPr>
        <w:t xml:space="preserve"> </w:t>
      </w:r>
      <w:r w:rsidR="007833E0" w:rsidRPr="000758F7">
        <w:rPr>
          <w:rFonts w:ascii="Arial" w:hAnsi="Arial" w:cs="Arial"/>
          <w:b/>
          <w:bCs/>
          <w:sz w:val="28"/>
          <w:szCs w:val="28"/>
          <w:shd w:val="clear" w:color="auto" w:fill="FFFFFF"/>
        </w:rPr>
        <w:t>0800 151 0023</w:t>
      </w:r>
      <w:r w:rsidR="007833E0" w:rsidRPr="007833E0">
        <w:rPr>
          <w:rFonts w:ascii="Arial" w:hAnsi="Arial" w:cs="Arial"/>
          <w:shd w:val="clear" w:color="auto" w:fill="FFFFFF"/>
        </w:rPr>
        <w:t xml:space="preserve"> </w:t>
      </w:r>
      <w:r w:rsidR="005A7DD5" w:rsidRPr="007833E0">
        <w:rPr>
          <w:rFonts w:ascii="Arial" w:eastAsia="Times New Roman" w:hAnsi="Arial" w:cs="Arial"/>
          <w:b/>
          <w:lang w:eastAsia="en-GB"/>
        </w:rPr>
        <w:t xml:space="preserve"> </w:t>
      </w:r>
    </w:p>
    <w:p w14:paraId="4D7CBDF3" w14:textId="20744AC4" w:rsidR="005A7DD5" w:rsidRPr="005A7DD5" w:rsidRDefault="005A7DD5" w:rsidP="00FF5CD5">
      <w:pPr>
        <w:shd w:val="clear" w:color="auto" w:fill="FFFFFF"/>
        <w:spacing w:after="240" w:line="240" w:lineRule="auto"/>
        <w:rPr>
          <w:rFonts w:ascii="Arial" w:eastAsia="Times New Roman" w:hAnsi="Arial" w:cs="Arial"/>
          <w:bCs/>
          <w:color w:val="453A36"/>
          <w:sz w:val="21"/>
          <w:szCs w:val="21"/>
          <w:lang w:eastAsia="en-GB"/>
        </w:rPr>
      </w:pPr>
      <w:r>
        <w:rPr>
          <w:rFonts w:ascii="Arial" w:eastAsia="Times New Roman" w:hAnsi="Arial" w:cs="Arial"/>
          <w:bCs/>
          <w:color w:val="453A36"/>
          <w:sz w:val="21"/>
          <w:szCs w:val="21"/>
          <w:lang w:eastAsia="en-GB"/>
        </w:rPr>
        <w:t xml:space="preserve">You can call this number to get help or advice in a crisis from our trained mental health advisors and clinicians, 24 hours a day, 7 days a week, 365 days a year. </w:t>
      </w:r>
    </w:p>
    <w:p w14:paraId="6278EE55" w14:textId="77777777" w:rsidR="005A7DD5" w:rsidRDefault="005A7DD5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</w:pPr>
    </w:p>
    <w:p w14:paraId="1D586AA1" w14:textId="1B31D9B0" w:rsidR="00F2654C" w:rsidRPr="00F2654C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</w:pPr>
      <w:r w:rsidRPr="00F2654C"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  <w:t>Contact your GP</w:t>
      </w:r>
    </w:p>
    <w:p w14:paraId="1E663E2B" w14:textId="372C76F9" w:rsidR="00F2654C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3A36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You can request an emergency appointment </w:t>
      </w:r>
      <w:r w:rsidR="00836F74"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with </w:t>
      </w: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>your GP</w:t>
      </w:r>
      <w:r w:rsidR="00836F74">
        <w:rPr>
          <w:rFonts w:ascii="Arial" w:eastAsia="Times New Roman" w:hAnsi="Arial" w:cs="Arial"/>
          <w:color w:val="453A36"/>
          <w:sz w:val="21"/>
          <w:szCs w:val="21"/>
          <w:lang w:eastAsia="en-GB"/>
        </w:rPr>
        <w:t>; they</w:t>
      </w:r>
      <w:r>
        <w:rPr>
          <w:rFonts w:ascii="Arial" w:eastAsia="Times New Roman" w:hAnsi="Arial" w:cs="Arial"/>
          <w:color w:val="453A36"/>
          <w:sz w:val="21"/>
          <w:szCs w:val="21"/>
          <w:lang w:eastAsia="en-GB"/>
        </w:rPr>
        <w:t xml:space="preserve"> will be able to help you access the right services and ensure you get the right level of support. </w:t>
      </w:r>
    </w:p>
    <w:p w14:paraId="26F662FC" w14:textId="27D61B16" w:rsidR="00F2654C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3A36"/>
          <w:sz w:val="21"/>
          <w:szCs w:val="21"/>
          <w:lang w:eastAsia="en-GB"/>
        </w:rPr>
      </w:pPr>
    </w:p>
    <w:p w14:paraId="5BD9E41F" w14:textId="77777777" w:rsidR="00F2654C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3A36"/>
          <w:sz w:val="21"/>
          <w:szCs w:val="21"/>
          <w:lang w:eastAsia="en-GB"/>
        </w:rPr>
      </w:pPr>
    </w:p>
    <w:p w14:paraId="72AFBDA5" w14:textId="26ED3299" w:rsidR="00F2654C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</w:pPr>
      <w:r w:rsidRPr="00FF5CD5"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  <w:t>Contact the Emergency Services by dialling 999</w:t>
      </w:r>
    </w:p>
    <w:p w14:paraId="74BADB50" w14:textId="3F7C940F" w:rsidR="00F2654C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</w:pPr>
    </w:p>
    <w:p w14:paraId="2948D100" w14:textId="6986C6C3" w:rsidR="00F2654C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</w:pPr>
    </w:p>
    <w:p w14:paraId="5095FCCB" w14:textId="77777777" w:rsidR="00F2654C" w:rsidRPr="00FF5CD5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</w:pPr>
      <w:r w:rsidRPr="00FF5CD5"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  <w:t>Go to your local Accident &amp; Emergency department</w:t>
      </w:r>
    </w:p>
    <w:p w14:paraId="728417E7" w14:textId="77777777" w:rsidR="00F2654C" w:rsidRPr="00FF5CD5" w:rsidRDefault="00F2654C" w:rsidP="00F265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3A36"/>
          <w:sz w:val="21"/>
          <w:szCs w:val="21"/>
          <w:lang w:eastAsia="en-GB"/>
        </w:rPr>
      </w:pPr>
    </w:p>
    <w:p w14:paraId="5185EB16" w14:textId="2864FFD8" w:rsidR="005A7DD5" w:rsidRDefault="005A7DD5" w:rsidP="00FF5C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3A36"/>
          <w:sz w:val="21"/>
          <w:szCs w:val="21"/>
          <w:lang w:eastAsia="en-GB"/>
        </w:rPr>
      </w:pPr>
    </w:p>
    <w:p w14:paraId="6B29F776" w14:textId="7485F145" w:rsidR="005A7DD5" w:rsidRPr="005A7DD5" w:rsidRDefault="005A7DD5" w:rsidP="00FF5C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3A36"/>
          <w:sz w:val="24"/>
          <w:szCs w:val="24"/>
          <w:lang w:eastAsia="en-GB"/>
        </w:rPr>
      </w:pPr>
      <w:r w:rsidRPr="005A7DD5">
        <w:rPr>
          <w:rFonts w:ascii="Arial" w:eastAsia="Times New Roman" w:hAnsi="Arial" w:cs="Arial"/>
          <w:b/>
          <w:bCs/>
          <w:color w:val="453A36"/>
          <w:sz w:val="24"/>
          <w:szCs w:val="24"/>
          <w:lang w:eastAsia="en-GB"/>
        </w:rPr>
        <w:t>Other helplines</w:t>
      </w:r>
    </w:p>
    <w:p w14:paraId="38717AEF" w14:textId="77777777" w:rsidR="005A7DD5" w:rsidRDefault="005A7DD5" w:rsidP="00FF5C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3A36"/>
          <w:sz w:val="21"/>
          <w:szCs w:val="21"/>
          <w:lang w:eastAsia="en-GB"/>
        </w:rPr>
      </w:pPr>
    </w:p>
    <w:p w14:paraId="5AB0A33E" w14:textId="77777777" w:rsidR="005A7DD5" w:rsidRPr="00423891" w:rsidRDefault="005A7DD5" w:rsidP="005A7D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28024"/>
          <w:lang w:eastAsia="en-GB"/>
        </w:rPr>
      </w:pPr>
      <w:r w:rsidRPr="00423891">
        <w:rPr>
          <w:rFonts w:ascii="Arial" w:eastAsia="Times New Roman" w:hAnsi="Arial" w:cs="Arial"/>
          <w:b/>
          <w:bCs/>
          <w:color w:val="628024"/>
          <w:lang w:eastAsia="en-GB"/>
        </w:rPr>
        <w:t>Samaritans</w:t>
      </w:r>
    </w:p>
    <w:p w14:paraId="45737669" w14:textId="5CDDA58F" w:rsidR="005A7DD5" w:rsidRPr="00423891" w:rsidRDefault="005A7DD5" w:rsidP="005A7D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lang w:eastAsia="en-GB"/>
        </w:rPr>
      </w:pPr>
      <w:r w:rsidRPr="00423891">
        <w:rPr>
          <w:rFonts w:ascii="Arial" w:eastAsia="Times New Roman" w:hAnsi="Arial" w:cs="Arial"/>
          <w:b/>
          <w:bCs/>
          <w:color w:val="444444"/>
          <w:lang w:eastAsia="en-GB"/>
        </w:rPr>
        <w:t>116 123</w:t>
      </w:r>
      <w:r w:rsidRPr="00423891">
        <w:rPr>
          <w:rFonts w:ascii="Arial" w:eastAsia="Times New Roman" w:hAnsi="Arial" w:cs="Arial"/>
          <w:color w:val="444444"/>
          <w:lang w:eastAsia="en-GB"/>
        </w:rPr>
        <w:br/>
        <w:t>Available: 24 hours a day</w:t>
      </w:r>
      <w:r w:rsidRPr="00423891">
        <w:rPr>
          <w:rFonts w:ascii="Arial" w:eastAsia="Times New Roman" w:hAnsi="Arial" w:cs="Arial"/>
          <w:color w:val="444444"/>
          <w:lang w:eastAsia="en-GB"/>
        </w:rPr>
        <w:br/>
        <w:t>Confidential and non-judgemental emotional support whenever you need someone to talk to.</w:t>
      </w:r>
    </w:p>
    <w:p w14:paraId="799281C4" w14:textId="77777777" w:rsidR="005A7DD5" w:rsidRPr="00423891" w:rsidRDefault="005A7DD5" w:rsidP="005A7D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28024"/>
          <w:lang w:eastAsia="en-GB"/>
        </w:rPr>
      </w:pPr>
      <w:proofErr w:type="spellStart"/>
      <w:r w:rsidRPr="00423891">
        <w:rPr>
          <w:rFonts w:ascii="Arial" w:eastAsia="Times New Roman" w:hAnsi="Arial" w:cs="Arial"/>
          <w:b/>
          <w:bCs/>
          <w:color w:val="628024"/>
          <w:lang w:eastAsia="en-GB"/>
        </w:rPr>
        <w:t>Saneline</w:t>
      </w:r>
      <w:proofErr w:type="spellEnd"/>
    </w:p>
    <w:p w14:paraId="0489446D" w14:textId="148AE193" w:rsidR="005A7DD5" w:rsidRPr="00423891" w:rsidRDefault="005A7DD5" w:rsidP="005A7D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lang w:eastAsia="en-GB"/>
        </w:rPr>
      </w:pPr>
      <w:r w:rsidRPr="00423891">
        <w:rPr>
          <w:rFonts w:ascii="Arial" w:eastAsia="Times New Roman" w:hAnsi="Arial" w:cs="Arial"/>
          <w:b/>
          <w:bCs/>
          <w:color w:val="444444"/>
          <w:lang w:eastAsia="en-GB"/>
        </w:rPr>
        <w:t>0300 304 7000</w:t>
      </w:r>
      <w:r w:rsidRPr="00423891">
        <w:rPr>
          <w:rFonts w:ascii="Arial" w:eastAsia="Times New Roman" w:hAnsi="Arial" w:cs="Arial"/>
          <w:color w:val="444444"/>
          <w:lang w:eastAsia="en-GB"/>
        </w:rPr>
        <w:br/>
        <w:t>Available: Daily 4.30pm – 10.30pm</w:t>
      </w:r>
      <w:r w:rsidRPr="00423891">
        <w:rPr>
          <w:rFonts w:ascii="Arial" w:eastAsia="Times New Roman" w:hAnsi="Arial" w:cs="Arial"/>
          <w:color w:val="444444"/>
          <w:lang w:eastAsia="en-GB"/>
        </w:rPr>
        <w:br/>
      </w:r>
      <w:proofErr w:type="spellStart"/>
      <w:r w:rsidRPr="00423891">
        <w:rPr>
          <w:rFonts w:ascii="Arial" w:eastAsia="Times New Roman" w:hAnsi="Arial" w:cs="Arial"/>
          <w:color w:val="444444"/>
          <w:lang w:eastAsia="en-GB"/>
        </w:rPr>
        <w:t>Saneline</w:t>
      </w:r>
      <w:proofErr w:type="spellEnd"/>
      <w:r w:rsidRPr="00423891">
        <w:rPr>
          <w:rFonts w:ascii="Arial" w:eastAsia="Times New Roman" w:hAnsi="Arial" w:cs="Arial"/>
          <w:color w:val="444444"/>
          <w:lang w:eastAsia="en-GB"/>
        </w:rPr>
        <w:t xml:space="preserve"> is an out-of-hours telephone helpline offering practical information, crisis care and emotional support to anybody affected by mental health problems.</w:t>
      </w:r>
    </w:p>
    <w:p w14:paraId="0B37031D" w14:textId="77777777" w:rsidR="005A7DD5" w:rsidRPr="00423891" w:rsidRDefault="005A7DD5" w:rsidP="005A7D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28024"/>
          <w:lang w:eastAsia="en-GB"/>
        </w:rPr>
      </w:pPr>
      <w:r w:rsidRPr="00423891">
        <w:rPr>
          <w:rFonts w:ascii="Arial" w:eastAsia="Times New Roman" w:hAnsi="Arial" w:cs="Arial"/>
          <w:b/>
          <w:bCs/>
          <w:color w:val="628024"/>
          <w:lang w:eastAsia="en-GB"/>
        </w:rPr>
        <w:t>FRANK helpline</w:t>
      </w:r>
    </w:p>
    <w:p w14:paraId="587F1C7E" w14:textId="36BE76EA" w:rsidR="005A7DD5" w:rsidRPr="00423891" w:rsidRDefault="005A7DD5" w:rsidP="005A7D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lang w:eastAsia="en-GB"/>
        </w:rPr>
      </w:pPr>
      <w:r w:rsidRPr="00423891">
        <w:rPr>
          <w:rFonts w:ascii="Arial" w:eastAsia="Times New Roman" w:hAnsi="Arial" w:cs="Arial"/>
          <w:b/>
          <w:bCs/>
          <w:color w:val="444444"/>
          <w:lang w:eastAsia="en-GB"/>
        </w:rPr>
        <w:t>0800 77 6600</w:t>
      </w:r>
      <w:r w:rsidRPr="00423891">
        <w:rPr>
          <w:rFonts w:ascii="Arial" w:eastAsia="Times New Roman" w:hAnsi="Arial" w:cs="Arial"/>
          <w:color w:val="444444"/>
          <w:lang w:eastAsia="en-GB"/>
        </w:rPr>
        <w:br/>
        <w:t>Available: 24 hours a day</w:t>
      </w:r>
      <w:r w:rsidRPr="00423891">
        <w:rPr>
          <w:rFonts w:ascii="Arial" w:eastAsia="Times New Roman" w:hAnsi="Arial" w:cs="Arial"/>
          <w:color w:val="444444"/>
          <w:lang w:eastAsia="en-GB"/>
        </w:rPr>
        <w:br/>
        <w:t xml:space="preserve">The FRANK campaign helpline provides information and advice about drugs and information on local services. The service can take calls in over 120 languages via a </w:t>
      </w:r>
      <w:proofErr w:type="gramStart"/>
      <w:r w:rsidRPr="00423891">
        <w:rPr>
          <w:rFonts w:ascii="Arial" w:eastAsia="Times New Roman" w:hAnsi="Arial" w:cs="Arial"/>
          <w:color w:val="444444"/>
          <w:lang w:eastAsia="en-GB"/>
        </w:rPr>
        <w:t>three way</w:t>
      </w:r>
      <w:proofErr w:type="gramEnd"/>
      <w:r w:rsidRPr="00423891">
        <w:rPr>
          <w:rFonts w:ascii="Arial" w:eastAsia="Times New Roman" w:hAnsi="Arial" w:cs="Arial"/>
          <w:color w:val="444444"/>
          <w:lang w:eastAsia="en-GB"/>
        </w:rPr>
        <w:t xml:space="preserve"> call with a translator.</w:t>
      </w:r>
    </w:p>
    <w:p w14:paraId="686F2976" w14:textId="77777777" w:rsidR="005A7DD5" w:rsidRPr="00FF5CD5" w:rsidRDefault="005A7DD5" w:rsidP="00FF5C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3A36"/>
          <w:sz w:val="21"/>
          <w:szCs w:val="21"/>
          <w:lang w:eastAsia="en-GB"/>
        </w:rPr>
      </w:pPr>
    </w:p>
    <w:p w14:paraId="6E568971" w14:textId="77777777" w:rsidR="00A371BE" w:rsidRDefault="000758F7"/>
    <w:sectPr w:rsidR="00A3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06F1"/>
    <w:multiLevelType w:val="multilevel"/>
    <w:tmpl w:val="DFA0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E2"/>
    <w:rsid w:val="0006773A"/>
    <w:rsid w:val="000758F7"/>
    <w:rsid w:val="001C73F4"/>
    <w:rsid w:val="00423891"/>
    <w:rsid w:val="005A7DD5"/>
    <w:rsid w:val="007833E0"/>
    <w:rsid w:val="00836F74"/>
    <w:rsid w:val="008C0B36"/>
    <w:rsid w:val="00B15FB1"/>
    <w:rsid w:val="00E322E2"/>
    <w:rsid w:val="00F2654C"/>
    <w:rsid w:val="00F44A64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0BE2"/>
  <w15:docId w15:val="{3A6FC7AD-B19C-4678-A608-799687F6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5CD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6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5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A7D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A7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Whittington Health NHS Trust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Lotte Friedrich</dc:creator>
  <cp:lastModifiedBy>Lotte Friedrich</cp:lastModifiedBy>
  <cp:revision>7</cp:revision>
  <dcterms:created xsi:type="dcterms:W3CDTF">2020-10-20T11:12:00Z</dcterms:created>
  <dcterms:modified xsi:type="dcterms:W3CDTF">2020-10-22T21:53:00Z</dcterms:modified>
</cp:coreProperties>
</file>